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1D6B" w14:textId="7B5AA6D7" w:rsidR="00531530" w:rsidRPr="00E30787" w:rsidRDefault="00E30787" w:rsidP="00E30787">
      <w:pPr>
        <w:jc w:val="center"/>
        <w:rPr>
          <w:rFonts w:ascii="Tahoma" w:hAnsi="Tahoma" w:cs="Tahoma"/>
          <w:b w:val="0"/>
          <w:bCs/>
          <w:i w:val="0"/>
          <w:iCs/>
        </w:rPr>
      </w:pPr>
      <w:r w:rsidRPr="00E30787">
        <w:rPr>
          <w:rFonts w:ascii="Tahoma" w:hAnsi="Tahoma" w:cs="Tahoma"/>
          <w:b w:val="0"/>
          <w:bCs/>
          <w:i w:val="0"/>
          <w:iCs/>
        </w:rPr>
        <w:t>Profile Creation Template</w:t>
      </w:r>
    </w:p>
    <w:p w14:paraId="5FBF8D80" w14:textId="52A44A08" w:rsidR="00E30787" w:rsidRDefault="00E30787" w:rsidP="00E30787">
      <w:pPr>
        <w:jc w:val="center"/>
        <w:rPr>
          <w:rFonts w:ascii="Tahoma" w:hAnsi="Tahoma" w:cs="Tahoma"/>
          <w:b w:val="0"/>
          <w:bCs/>
          <w:i w:val="0"/>
          <w:iCs/>
        </w:rPr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2050"/>
        <w:gridCol w:w="8002"/>
      </w:tblGrid>
      <w:tr w:rsidR="00E30787" w:rsidRPr="00EC27E5" w14:paraId="12C68141" w14:textId="77777777" w:rsidTr="00E30787">
        <w:tc>
          <w:tcPr>
            <w:tcW w:w="2070" w:type="dxa"/>
          </w:tcPr>
          <w:p w14:paraId="6ABA46C1" w14:textId="3CE0D99A" w:rsidR="00E30787" w:rsidRPr="00E30787" w:rsidRDefault="00E30787" w:rsidP="00E30787">
            <w:pPr>
              <w:jc w:val="center"/>
              <w:rPr>
                <w:rFonts w:ascii="Tahoma" w:hAnsi="Tahoma" w:cs="Tahoma"/>
                <w:b w:val="0"/>
                <w:bCs/>
                <w:i w:val="0"/>
                <w:iCs/>
              </w:rPr>
            </w:pPr>
            <w:r w:rsidRPr="00E30787">
              <w:rPr>
                <w:rFonts w:ascii="Tahoma" w:hAnsi="Tahoma" w:cs="Tahoma"/>
                <w:b w:val="0"/>
                <w:bCs/>
                <w:i w:val="0"/>
                <w:iCs/>
              </w:rPr>
              <w:t>Section</w:t>
            </w:r>
          </w:p>
        </w:tc>
        <w:tc>
          <w:tcPr>
            <w:tcW w:w="8190" w:type="dxa"/>
          </w:tcPr>
          <w:p w14:paraId="07393993" w14:textId="347A1330" w:rsidR="00E30787" w:rsidRPr="00EC27E5" w:rsidRDefault="00E30787" w:rsidP="00E30787">
            <w:pPr>
              <w:jc w:val="center"/>
              <w:rPr>
                <w:rFonts w:ascii="Tahoma" w:hAnsi="Tahoma" w:cs="Tahoma"/>
                <w:b w:val="0"/>
                <w:bCs/>
                <w:i w:val="0"/>
                <w:iCs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</w:rPr>
              <w:t>Text</w:t>
            </w:r>
          </w:p>
        </w:tc>
      </w:tr>
      <w:tr w:rsidR="00E30787" w14:paraId="30BE7064" w14:textId="77777777" w:rsidTr="00E30787">
        <w:trPr>
          <w:trHeight w:val="3023"/>
        </w:trPr>
        <w:tc>
          <w:tcPr>
            <w:tcW w:w="2070" w:type="dxa"/>
          </w:tcPr>
          <w:p w14:paraId="45CF5702" w14:textId="1D4BAC23" w:rsid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  <w:sz w:val="24"/>
                <w:szCs w:val="24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  <w:sz w:val="24"/>
                <w:szCs w:val="24"/>
              </w:rPr>
              <w:t>Profile p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  <w:sz w:val="24"/>
                <w:szCs w:val="24"/>
              </w:rPr>
              <w:t>ic</w:t>
            </w:r>
          </w:p>
        </w:tc>
        <w:tc>
          <w:tcPr>
            <w:tcW w:w="8190" w:type="dxa"/>
          </w:tcPr>
          <w:p w14:paraId="3E49D007" w14:textId="37903BAD" w:rsidR="00E30787" w:rsidRP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49CB1" wp14:editId="6259C022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129540</wp:posOffset>
                      </wp:positionV>
                      <wp:extent cx="1847850" cy="1631950"/>
                      <wp:effectExtent l="0" t="0" r="19050" b="254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163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4C3856" w14:textId="1DBF9AA0" w:rsidR="00E30787" w:rsidRDefault="00A76603">
                                  <w:pPr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noProof/>
                                      <w:color w:val="808080" w:themeColor="background1" w:themeShade="80"/>
                                    </w:rPr>
                                    <w:drawing>
                                      <wp:inline distT="0" distB="0" distL="0" distR="0" wp14:anchorId="5A9BAE49" wp14:editId="217A0F45">
                                        <wp:extent cx="1531620" cy="153162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109.jpg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1620" cy="15316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71D44F" w14:textId="0EEAAE19" w:rsidR="00E30787" w:rsidRDefault="00E30787">
                                  <w:pPr>
                                    <w:rPr>
                                      <w:b w:val="0"/>
                                      <w:bCs/>
                                    </w:rPr>
                                  </w:pPr>
                                </w:p>
                                <w:p w14:paraId="5C25AEED" w14:textId="5313AA6E" w:rsidR="00E30787" w:rsidRPr="00E30787" w:rsidRDefault="00E30787" w:rsidP="00E30787">
                                  <w:pPr>
                                    <w:jc w:val="center"/>
                                    <w:rPr>
                                      <w:b w:val="0"/>
                                      <w:bCs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color w:val="808080" w:themeColor="background1" w:themeShade="80"/>
                                    </w:rPr>
                                    <w:t>Place 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49C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0.1pt;margin-top:10.2pt;width:145.5pt;height:1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">
                      <v:textbox>
                        <w:txbxContent>
                          <w:p w14:paraId="204C3856" w14:textId="1DBF9AA0" w:rsidR="00E30787" w:rsidRDefault="00A76603">
                            <w:pPr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  <w:noProof/>
                                <w:color w:val="808080" w:themeColor="background1" w:themeShade="80"/>
                              </w:rPr>
                              <w:drawing>
                                <wp:inline distT="0" distB="0" distL="0" distR="0" wp14:anchorId="5A9BAE49" wp14:editId="217A0F45">
                                  <wp:extent cx="1531620" cy="15316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09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620" cy="153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71D44F" w14:textId="0EEAAE19" w:rsidR="00E30787" w:rsidRDefault="00E30787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5C25AEED" w14:textId="5313AA6E" w:rsidR="00E30787" w:rsidRPr="00E30787" w:rsidRDefault="00E30787" w:rsidP="00E30787">
                            <w:pPr>
                              <w:jc w:val="center"/>
                              <w:rPr>
                                <w:b w:val="0"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background1" w:themeShade="80"/>
                              </w:rPr>
                              <w:t>Place 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30787" w14:paraId="5777A6A8" w14:textId="77777777" w:rsidTr="00E30787">
        <w:tc>
          <w:tcPr>
            <w:tcW w:w="2070" w:type="dxa"/>
          </w:tcPr>
          <w:p w14:paraId="64595E92" w14:textId="580F15D2" w:rsidR="00E30787" w:rsidRPr="00EC27E5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  <w:sz w:val="24"/>
                <w:szCs w:val="24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  <w:sz w:val="24"/>
                <w:szCs w:val="24"/>
              </w:rPr>
              <w:t>Title</w:t>
            </w:r>
          </w:p>
        </w:tc>
        <w:tc>
          <w:tcPr>
            <w:tcW w:w="8190" w:type="dxa"/>
          </w:tcPr>
          <w:p w14:paraId="538DFD93" w14:textId="18A6D43C" w:rsidR="00E30787" w:rsidRPr="00E30787" w:rsidRDefault="00DC006F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Helvetica" w:hAnsi="Helvetica" w:cs="Helvetica"/>
                <w:color w:val="222222"/>
                <w:sz w:val="20"/>
                <w:szCs w:val="20"/>
                <w:rPrChange w:id="0" w:author="Abdifatah Aden" w:date="2020-01-03T17:27:00Z">
                  <w:rPr>
                    <w:rFonts w:ascii="Helvetica" w:hAnsi="Helvetica" w:cs="Helvetica"/>
                    <w:color w:val="222222"/>
                    <w:sz w:val="20"/>
                    <w:szCs w:val="20"/>
                    <w:shd w:val="clear" w:color="auto" w:fill="FFFFFF"/>
                  </w:rPr>
                </w:rPrChange>
              </w:rPr>
              <w:t xml:space="preserve">Joomla </w:t>
            </w:r>
            <w:r w:rsidR="004C2B2B" w:rsidRPr="00EC27E5">
              <w:rPr>
                <w:rFonts w:ascii="Helvetica" w:hAnsi="Helvetica" w:cs="Helvetica"/>
                <w:color w:val="222222"/>
                <w:sz w:val="20"/>
                <w:szCs w:val="20"/>
                <w:rPrChange w:id="1" w:author="Abdifatah Aden" w:date="2020-01-03T17:27:00Z">
                  <w:rPr>
                    <w:rFonts w:ascii="Helvetica" w:hAnsi="Helvetica" w:cs="Helvetica"/>
                    <w:color w:val="222222"/>
                    <w:sz w:val="20"/>
                    <w:szCs w:val="20"/>
                    <w:shd w:val="clear" w:color="auto" w:fill="FFFFFF"/>
                  </w:rPr>
                </w:rPrChange>
              </w:rPr>
              <w:t>|</w:t>
            </w:r>
            <w:r w:rsidR="004C2B2B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 WordPress </w:t>
            </w:r>
            <w:r w:rsidR="008A1C6C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Expert </w:t>
            </w:r>
            <w:r w:rsidR="00077E3D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Developer</w:t>
            </w:r>
          </w:p>
        </w:tc>
      </w:tr>
      <w:tr w:rsidR="00E30787" w14:paraId="60554973" w14:textId="77777777" w:rsidTr="00E30787">
        <w:tc>
          <w:tcPr>
            <w:tcW w:w="2070" w:type="dxa"/>
          </w:tcPr>
          <w:p w14:paraId="244165A8" w14:textId="212F2020" w:rsidR="00E30787" w:rsidRPr="00EC27E5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Overview</w:t>
            </w:r>
          </w:p>
        </w:tc>
        <w:tc>
          <w:tcPr>
            <w:tcW w:w="8190" w:type="dxa"/>
          </w:tcPr>
          <w:p w14:paraId="5B157A36" w14:textId="23F1F507" w:rsidR="006C18E0" w:rsidRDefault="004C2B2B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I’m a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</w:t>
            </w:r>
            <w:r w:rsidRPr="00F35182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2" w:author="Abdi fatah Ibrahim" w:date="2020-11-10T14:32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 xml:space="preserve">full-stack developer </w:t>
            </w:r>
            <w:ins w:id="3" w:author="Abdifatah Aden" w:date="2020-01-03T17:19:00Z">
              <w:r w:rsidR="00301B48" w:rsidRPr="00F35182">
                <w:rPr>
                  <w:rFonts w:ascii="Tahoma" w:hAnsi="Tahoma" w:cs="Tahoma"/>
                  <w:b w:val="0"/>
                  <w:bCs/>
                  <w:i w:val="0"/>
                  <w:iCs/>
                  <w:color w:val="FF0000"/>
                  <w:rPrChange w:id="4" w:author="Abdi fatah Ibrahim" w:date="2020-11-10T14:32:00Z">
                    <w:rPr>
                      <w:rFonts w:ascii="Tahoma" w:hAnsi="Tahoma" w:cs="Tahoma"/>
                      <w:b w:val="0"/>
                      <w:bCs/>
                      <w:i w:val="0"/>
                      <w:iCs/>
                      <w:color w:val="auto"/>
                    </w:rPr>
                  </w:rPrChange>
                </w:rPr>
                <w:t xml:space="preserve">(frontend + backend) </w:t>
              </w:r>
            </w:ins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with more than </w:t>
            </w:r>
            <w:r w:rsidR="00077E3D" w:rsidRPr="00F35182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5" w:author="Abdi fatah Ibrahim" w:date="2020-11-10T14:32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>7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years of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experience</w:t>
            </w:r>
            <w:ins w:id="6" w:author="Abdifatah Aden" w:date="2020-01-03T17:24:00Z">
              <w:r w:rsidR="0011274C" w:rsidRPr="00EC27E5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t xml:space="preserve">, </w:t>
              </w:r>
              <w:r w:rsidR="0011274C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t>and a</w:t>
              </w:r>
            </w:ins>
            <w:del w:id="7" w:author="Abdifatah Aden" w:date="2020-01-03T17:24:00Z">
              <w:r w:rsidDel="0011274C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 xml:space="preserve"> in this field</w:delText>
              </w:r>
              <w:r w:rsidR="002C1E44" w:rsidDel="0011274C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 xml:space="preserve">, and </w:delText>
              </w:r>
              <w:r w:rsidDel="0011274C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>with</w:delText>
              </w:r>
            </w:del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great all-aro</w:t>
            </w:r>
            <w:del w:id="8" w:author="Abdifatah Aden" w:date="2020-01-03T17:10:00Z">
              <w:r w:rsidDel="00E93CFF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>o</w:delText>
              </w:r>
            </w:del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und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day to day </w:t>
            </w:r>
            <w:r w:rsidRPr="00F35182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9" w:author="Abdi fatah Ibrahim" w:date="2020-11-10T14:33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>developer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requirements. </w:t>
            </w:r>
            <w:r w:rsid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I love </w:t>
            </w:r>
            <w:r w:rsidR="006C18E0" w:rsidRPr="00F35182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10" w:author="Abdi fatah Ibrahim" w:date="2020-11-10T14:33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 xml:space="preserve">the expressiveness of code </w:t>
            </w:r>
            <w:r w:rsid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and it’s </w:t>
            </w:r>
            <w:r w:rsidR="00077E3D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fun</w:t>
            </w:r>
            <w:r w:rsid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!</w:t>
            </w:r>
          </w:p>
          <w:p w14:paraId="0A907239" w14:textId="627AA316" w:rsidR="006C18E0" w:rsidRDefault="006C18E0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15CF6D8B" w14:textId="53CED2B1" w:rsidR="006C18E0" w:rsidRDefault="00592B1E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Expertise:</w:t>
            </w:r>
          </w:p>
          <w:p w14:paraId="4075B1C8" w14:textId="1FBD1A67" w:rsidR="00592B1E" w:rsidRDefault="00592B1E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Joomla, WordPress, Stacey, Thumblr, PHP,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WooCommerce</w:t>
            </w:r>
            <w:r w:rsidR="00FB7F70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,</w:t>
            </w:r>
            <w:r w:rsidR="00FB7F7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SEO</w:t>
            </w:r>
            <w:ins w:id="11" w:author="Abdifatah Aden" w:date="2020-01-03T17:10:00Z">
              <w:r w:rsidR="00E93CFF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t>, Dr</w:t>
              </w:r>
            </w:ins>
            <w:ins w:id="12" w:author="Abdifatah Aden" w:date="2020-01-03T17:11:00Z">
              <w:r w:rsidR="00E93CFF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t>upal</w:t>
              </w:r>
            </w:ins>
          </w:p>
          <w:p w14:paraId="433C5A04" w14:textId="77777777" w:rsidR="00077E3D" w:rsidRDefault="00077E3D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70691A19" w14:textId="4E437186" w:rsidR="00077E3D" w:rsidRDefault="00077E3D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My goal #1: 100% client satisfaction and repeat clients.</w:t>
            </w:r>
          </w:p>
          <w:p w14:paraId="0C66F65A" w14:textId="650597E9" w:rsidR="00FB7F70" w:rsidRDefault="00FB7F70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16323B35" w14:textId="5328B6C5" w:rsidR="006922FC" w:rsidRDefault="00FB7F70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Hire me and let’s discuss over the chat</w:t>
            </w:r>
            <w:r w:rsidR="006922FC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!</w:t>
            </w:r>
          </w:p>
          <w:p w14:paraId="7BE5A3B6" w14:textId="6959D4A5" w:rsidR="00E30787" w:rsidRPr="00E30787" w:rsidRDefault="00E30787" w:rsidP="00763115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</w:tc>
      </w:tr>
      <w:tr w:rsidR="00E30787" w:rsidRPr="00EC27E5" w14:paraId="57551AFE" w14:textId="77777777" w:rsidTr="00E30787">
        <w:tc>
          <w:tcPr>
            <w:tcW w:w="2070" w:type="dxa"/>
          </w:tcPr>
          <w:p w14:paraId="42EFA448" w14:textId="47D2A5F9" w:rsidR="00E30787" w:rsidRP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Hourly r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ate</w:t>
            </w:r>
          </w:p>
        </w:tc>
        <w:tc>
          <w:tcPr>
            <w:tcW w:w="8190" w:type="dxa"/>
          </w:tcPr>
          <w:p w14:paraId="7E7E4062" w14:textId="45D04A3A" w:rsidR="00E30787" w:rsidRPr="00EC27E5" w:rsidRDefault="008A1C6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17</w:t>
            </w:r>
            <w:r w:rsidR="00A71F9E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.5</w:t>
            </w:r>
          </w:p>
        </w:tc>
      </w:tr>
      <w:tr w:rsidR="00E30787" w14:paraId="4579500E" w14:textId="77777777" w:rsidTr="00E30787">
        <w:tc>
          <w:tcPr>
            <w:tcW w:w="2070" w:type="dxa"/>
          </w:tcPr>
          <w:p w14:paraId="76F96207" w14:textId="26AC31CD" w:rsidR="00E30787" w:rsidRPr="00EC27E5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  <w:highlight w:val="yellow"/>
              </w:rPr>
              <w:t>Portfolio</w:t>
            </w:r>
          </w:p>
        </w:tc>
        <w:tc>
          <w:tcPr>
            <w:tcW w:w="8190" w:type="dxa"/>
          </w:tcPr>
          <w:p w14:paraId="17D24DD9" w14:textId="205A9ACD" w:rsidR="00E30787" w:rsidRPr="0011274C" w:rsidDel="003A7551" w:rsidRDefault="00A61455" w:rsidP="00E30787">
            <w:pPr>
              <w:rPr>
                <w:del w:id="13" w:author="Abdi fatah Ibrahim" w:date="2020-11-10T14:18:00Z"/>
                <w:rFonts w:ascii="Tahoma" w:hAnsi="Tahoma" w:cs="Tahoma"/>
                <w:b w:val="0"/>
                <w:bCs/>
                <w:i w:val="0"/>
                <w:iCs/>
                <w:color w:val="FF0000"/>
                <w:rPrChange w:id="14" w:author="Abdifatah Aden" w:date="2020-01-03T17:24:00Z">
                  <w:rPr>
                    <w:del w:id="15" w:author="Abdi fatah Ibrahim" w:date="2020-11-10T14:18:00Z"/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16" w:author="Abdifatah Aden" w:date="2020-01-03T17:27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>w</w:t>
            </w:r>
            <w:r w:rsidRPr="0011274C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17" w:author="Abdifatah Aden" w:date="2020-01-03T17:24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>ww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18" w:author="Abdifatah Aden" w:date="2020-01-03T17:27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>.superservices.t</w:t>
            </w:r>
            <w:r w:rsidRPr="0011274C">
              <w:rPr>
                <w:rFonts w:ascii="Tahoma" w:hAnsi="Tahoma" w:cs="Tahoma"/>
                <w:b w:val="0"/>
                <w:bCs/>
                <w:i w:val="0"/>
                <w:iCs/>
                <w:color w:val="FF0000"/>
                <w:rPrChange w:id="19" w:author="Abdifatah Aden" w:date="2020-01-03T17:24:00Z">
                  <w:rPr>
                    <w:rFonts w:ascii="Tahoma" w:hAnsi="Tahoma" w:cs="Tahoma"/>
                    <w:b w:val="0"/>
                    <w:bCs/>
                    <w:i w:val="0"/>
                    <w:iCs/>
                    <w:color w:val="auto"/>
                  </w:rPr>
                </w:rPrChange>
              </w:rPr>
              <w:t>ech</w:t>
            </w:r>
          </w:p>
          <w:p w14:paraId="5832ABFD" w14:textId="74175B30" w:rsidR="00E30787" w:rsidRP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</w:tc>
      </w:tr>
      <w:tr w:rsidR="00E30787" w14:paraId="358E4EB1" w14:textId="77777777" w:rsidTr="00E30787">
        <w:tc>
          <w:tcPr>
            <w:tcW w:w="2070" w:type="dxa"/>
          </w:tcPr>
          <w:p w14:paraId="5A010D6A" w14:textId="0053017A" w:rsidR="00E30787" w:rsidRPr="00EC27E5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Skills</w:t>
            </w:r>
          </w:p>
        </w:tc>
        <w:tc>
          <w:tcPr>
            <w:tcW w:w="8190" w:type="dxa"/>
          </w:tcPr>
          <w:p w14:paraId="32BB763F" w14:textId="78162EEB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  <w:highlight w:val="cyan"/>
              </w:rPr>
              <w:t>S</w:t>
            </w:r>
            <w:r w:rsidRPr="00854BDF">
              <w:rPr>
                <w:rFonts w:ascii="Tahoma" w:hAnsi="Tahoma" w:cs="Tahoma"/>
                <w:b w:val="0"/>
                <w:bCs/>
                <w:i w:val="0"/>
                <w:iCs/>
                <w:color w:val="auto"/>
                <w:highlight w:val="cyan"/>
              </w:rPr>
              <w:t>kills: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</w:t>
            </w:r>
            <w:r w:rsidR="00507AB7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JavaScript, SOAP, 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WordPress</w:t>
            </w:r>
            <w:r w:rsidR="00596294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,</w:t>
            </w:r>
            <w:r w:rsidR="00507AB7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PHP, HTML 5, CSS, REST, Ruby, Angular, React </w:t>
            </w:r>
            <w:r w:rsidR="00507AB7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js</w:t>
            </w:r>
            <w:del w:id="20" w:author="Abdifatah Aden" w:date="2020-01-03T17:14:00Z">
              <w:r w:rsidR="00596294" w:rsidDel="005E4901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 xml:space="preserve"> </w:delText>
              </w:r>
            </w:del>
          </w:p>
          <w:p w14:paraId="7E701044" w14:textId="2C2CF55E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53CDE9F1" w14:textId="1D94B7BE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6D59AACB" w14:textId="124262E8" w:rsidR="001C55BC" w:rsidRDefault="001C55BC" w:rsidP="00E30787">
            <w:pPr>
              <w:rPr>
                <w:ins w:id="21" w:author="Abdifatah Aden" w:date="2020-01-03T17:12:00Z"/>
                <w:rFonts w:ascii="Tahoma" w:hAnsi="Tahoma" w:cs="Tahoma"/>
                <w:i w:val="0"/>
                <w:iCs/>
                <w:color w:val="auto"/>
              </w:rPr>
            </w:pPr>
            <w:r w:rsidRPr="00EB2D5E">
              <w:rPr>
                <w:rFonts w:ascii="Tahoma" w:hAnsi="Tahoma" w:cs="Tahoma"/>
                <w:i w:val="0"/>
                <w:iCs/>
                <w:color w:val="auto"/>
                <w:highlight w:val="green"/>
                <w:rPrChange w:id="22" w:author="Abdifatah Aden" w:date="2020-01-03T17:12:00Z">
                  <w:rPr>
                    <w:rFonts w:ascii="Tahoma" w:hAnsi="Tahoma" w:cs="Tahoma"/>
                    <w:i w:val="0"/>
                    <w:iCs/>
                    <w:color w:val="auto"/>
                  </w:rPr>
                </w:rPrChange>
              </w:rPr>
              <w:t>Specialized Profiles</w:t>
            </w:r>
          </w:p>
          <w:p w14:paraId="17D91BF3" w14:textId="7F11FF8E" w:rsidR="00B47897" w:rsidRDefault="00B47897" w:rsidP="00E30787">
            <w:pPr>
              <w:rPr>
                <w:ins w:id="23" w:author="Abdifatah Aden" w:date="2020-01-03T17:12:00Z"/>
                <w:rFonts w:ascii="Tahoma" w:hAnsi="Tahoma" w:cs="Tahoma"/>
                <w:i w:val="0"/>
                <w:iCs/>
                <w:color w:val="auto"/>
              </w:rPr>
            </w:pPr>
          </w:p>
          <w:p w14:paraId="7085F952" w14:textId="673E6935" w:rsidR="00B47897" w:rsidRDefault="00B47897" w:rsidP="00E30787">
            <w:pPr>
              <w:rPr>
                <w:rFonts w:ascii="Tahoma" w:hAnsi="Tahoma" w:cs="Tahoma"/>
                <w:i w:val="0"/>
                <w:iCs/>
                <w:color w:val="auto"/>
              </w:rPr>
            </w:pPr>
            <w:ins w:id="24" w:author="Abdifatah Aden" w:date="2020-01-03T17:12:00Z">
              <w:r>
                <w:rPr>
                  <w:rFonts w:ascii="Tahoma" w:hAnsi="Tahoma" w:cs="Tahoma"/>
                  <w:i w:val="0"/>
                  <w:iCs/>
                  <w:color w:val="auto"/>
                </w:rPr>
                <w:t>CMS Developer</w:t>
              </w:r>
            </w:ins>
          </w:p>
          <w:p w14:paraId="02262809" w14:textId="0CDA883C" w:rsidR="00CF62FF" w:rsidRDefault="00CF62FF" w:rsidP="00E30787">
            <w:pPr>
              <w:rPr>
                <w:rFonts w:ascii="Tahoma" w:hAnsi="Tahoma" w:cs="Tahoma"/>
                <w:i w:val="0"/>
                <w:iCs/>
                <w:color w:val="auto"/>
              </w:rPr>
            </w:pPr>
          </w:p>
          <w:p w14:paraId="36A92AA9" w14:textId="6E65AB0C" w:rsidR="00CF62FF" w:rsidRDefault="00CF62FF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854BDF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I’m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</w:t>
            </w:r>
            <w:r w:rsidR="00C847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an 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expert CMS developer dealing with Joomla, Stacey, </w:t>
            </w:r>
            <w:r w:rsidR="00C847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Thumblr and WordPress</w:t>
            </w:r>
            <w:ins w:id="25" w:author="Abdifatah Aden" w:date="2020-01-03T17:13:00Z">
              <w:r w:rsidR="000A237F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t>, Drupal</w:t>
              </w:r>
            </w:ins>
            <w:r w:rsidR="00C847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sites.</w:t>
            </w:r>
          </w:p>
          <w:p w14:paraId="2BFFA714" w14:textId="09B964DD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285F2769" w14:textId="51F3F36D" w:rsidR="00C84736" w:rsidRPr="00EC27E5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SPECIALITIES:</w:t>
            </w:r>
          </w:p>
          <w:p w14:paraId="68841498" w14:textId="4D5FE724" w:rsidR="00C84736" w:rsidRPr="00EC27E5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Websi</w:t>
            </w:r>
            <w:ins w:id="26" w:author="Abdifatah Aden" w:date="2020-01-03T17:13:00Z">
              <w:r w:rsidR="000A237F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t>t</w:t>
              </w:r>
            </w:ins>
            <w:del w:id="27" w:author="Abdifatah Aden" w:date="2020-01-03T17:13:00Z">
              <w:r w:rsidDel="000A237F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>r</w:delText>
              </w:r>
            </w:del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e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Customization</w:t>
            </w:r>
          </w:p>
          <w:p w14:paraId="350D4687" w14:textId="0CBB1BDF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Plugin Development</w:t>
            </w:r>
          </w:p>
          <w:p w14:paraId="0128F908" w14:textId="6A2FEAAA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Site Support</w:t>
            </w:r>
          </w:p>
          <w:p w14:paraId="4B4A58D2" w14:textId="3C23B471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Consulting</w:t>
            </w:r>
          </w:p>
          <w:p w14:paraId="40CE2566" w14:textId="76C20670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Malware Cleanup</w:t>
            </w:r>
          </w:p>
          <w:p w14:paraId="0C7DFF5C" w14:textId="13D7F8C1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Website Loading Time (speed) Optimization</w:t>
            </w:r>
          </w:p>
          <w:p w14:paraId="5F6EBDCE" w14:textId="0A54A3BE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lastRenderedPageBreak/>
              <w:t xml:space="preserve">- </w:t>
            </w:r>
            <w:ins w:id="28" w:author="Abdifatah Aden" w:date="2020-01-03T17:26:00Z">
              <w:r w:rsidR="00EE1C1E" w:rsidRPr="00EC27E5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  <w:rPrChange w:id="29" w:author="Abdifatah Aden" w:date="2020-01-03T17:27:00Z">
                    <w:rPr>
                      <w:rFonts w:ascii="Tahoma" w:hAnsi="Tahoma" w:cs="Tahoma"/>
                      <w:b w:val="0"/>
                      <w:bCs/>
                      <w:i w:val="0"/>
                      <w:iCs/>
                      <w:color w:val="auto"/>
                      <w:shd w:val="clear" w:color="auto" w:fill="FFFF00"/>
                    </w:rPr>
                  </w:rPrChange>
                </w:rPr>
                <w:t>Extension</w:t>
              </w:r>
            </w:ins>
            <w:del w:id="30" w:author="Abdifatah Aden" w:date="2020-01-03T17:26:00Z">
              <w:r w:rsidRPr="00EE1C1E" w:rsidDel="00EE1C1E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>Ex</w:delText>
              </w:r>
              <w:r w:rsidRPr="00EE1C1E" w:rsidDel="00EE1C1E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  <w:shd w:val="clear" w:color="auto" w:fill="FFFF00"/>
                  <w:rPrChange w:id="31" w:author="Abdifatah Aden" w:date="2020-01-03T17:25:00Z">
                    <w:rPr>
                      <w:rFonts w:ascii="Tahoma" w:hAnsi="Tahoma" w:cs="Tahoma"/>
                      <w:b w:val="0"/>
                      <w:bCs/>
                      <w:i w:val="0"/>
                      <w:iCs/>
                      <w:color w:val="auto"/>
                    </w:rPr>
                  </w:rPrChange>
                </w:rPr>
                <w:delText>tention</w:delText>
              </w:r>
            </w:del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Development (Module, Component &amp; Plugin)</w:t>
            </w:r>
          </w:p>
          <w:p w14:paraId="1714C2BC" w14:textId="7BF2404C" w:rsidR="00C84736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Theme Development</w:t>
            </w:r>
          </w:p>
          <w:p w14:paraId="17999E6B" w14:textId="0D242D12" w:rsidR="00C84736" w:rsidRPr="00CF62FF" w:rsidRDefault="00C84736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Responsive Template</w:t>
            </w:r>
          </w:p>
          <w:p w14:paraId="4FFD738E" w14:textId="77777777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4E7CC3B6" w14:textId="611BB598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854BDF">
              <w:rPr>
                <w:rFonts w:ascii="Tahoma" w:hAnsi="Tahoma" w:cs="Tahoma"/>
                <w:b w:val="0"/>
                <w:bCs/>
                <w:i w:val="0"/>
                <w:iCs/>
                <w:color w:val="auto"/>
                <w:highlight w:val="cyan"/>
              </w:rPr>
              <w:t>CMS Development Skills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: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Elementor,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Divi, HTML, YOAST SEO, PHP, </w:t>
            </w:r>
            <w:r w:rsidR="00D53F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CSS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JavaScript, MySQL, Woo Commerce</w:t>
            </w:r>
          </w:p>
          <w:p w14:paraId="64EB0C03" w14:textId="2838BE23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566CBE26" w14:textId="3DAB86FE" w:rsidR="00D53F36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  <w:highlight w:val="cyan"/>
              </w:rPr>
              <w:t xml:space="preserve">CMS </w:t>
            </w:r>
            <w:r w:rsidRPr="00854BDF">
              <w:rPr>
                <w:rFonts w:ascii="Tahoma" w:hAnsi="Tahoma" w:cs="Tahoma"/>
                <w:b w:val="0"/>
                <w:bCs/>
                <w:i w:val="0"/>
                <w:iCs/>
                <w:color w:val="auto"/>
                <w:highlight w:val="cyan"/>
              </w:rPr>
              <w:t>Deliverables: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SEO-based Website, Plugins for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Wordpress,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Ecommerce Website, Plugin Development, Website Customization, API, Landing Page, Navigation</w:t>
            </w:r>
            <w:r w:rsidR="00D53F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, Responsive Website</w:t>
            </w:r>
          </w:p>
          <w:p w14:paraId="512EE99C" w14:textId="0FC4E4D6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0F8B8D15" w14:textId="5FF88EEC" w:rsidR="001C55BC" w:rsidRDefault="001C55BC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854BDF">
              <w:rPr>
                <w:rFonts w:ascii="Tahoma" w:hAnsi="Tahoma" w:cs="Tahoma"/>
                <w:b w:val="0"/>
                <w:bCs/>
                <w:i w:val="0"/>
                <w:iCs/>
                <w:color w:val="auto"/>
                <w:highlight w:val="cyan"/>
              </w:rPr>
              <w:t>CMS Platforms:</w:t>
            </w:r>
            <w:r w:rsidR="00D53F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</w:t>
            </w:r>
            <w:r w:rsidR="00D53F36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WordPress,</w:t>
            </w:r>
            <w:r w:rsidR="00D53F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Joomla, </w:t>
            </w:r>
            <w:r w:rsidR="00D049C3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Drupal, </w:t>
            </w:r>
            <w:r w:rsidR="00D53F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Stac</w:t>
            </w:r>
            <w:r w:rsidR="00CF62FF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e</w:t>
            </w:r>
            <w:r w:rsidR="00D53F36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y, Thumblr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</w:t>
            </w:r>
          </w:p>
          <w:p w14:paraId="756C7DA9" w14:textId="71129F2B" w:rsidR="00E30787" w:rsidRP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</w:tc>
      </w:tr>
      <w:tr w:rsidR="00E30787" w:rsidRPr="00EC27E5" w14:paraId="0A9FF674" w14:textId="77777777" w:rsidTr="00E30787">
        <w:tc>
          <w:tcPr>
            <w:tcW w:w="2070" w:type="dxa"/>
          </w:tcPr>
          <w:p w14:paraId="2F6DB4B8" w14:textId="5BD3F495" w:rsidR="00E30787" w:rsidRPr="00EC27E5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lastRenderedPageBreak/>
              <w:t>Certifications</w:t>
            </w:r>
          </w:p>
        </w:tc>
        <w:tc>
          <w:tcPr>
            <w:tcW w:w="8190" w:type="dxa"/>
          </w:tcPr>
          <w:p w14:paraId="1EBAB736" w14:textId="7271289B" w:rsidR="00E30787" w:rsidRPr="00EC27E5" w:rsidRDefault="00F70AD3" w:rsidP="0056676D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N/A</w:t>
            </w:r>
          </w:p>
        </w:tc>
      </w:tr>
      <w:tr w:rsidR="00E30787" w14:paraId="6047B505" w14:textId="77777777" w:rsidTr="00A71F9E">
        <w:trPr>
          <w:trHeight w:val="2042"/>
        </w:trPr>
        <w:tc>
          <w:tcPr>
            <w:tcW w:w="2070" w:type="dxa"/>
          </w:tcPr>
          <w:p w14:paraId="35BE8227" w14:textId="444586BD" w:rsidR="00E30787" w:rsidRP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Employment h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istory</w:t>
            </w:r>
          </w:p>
        </w:tc>
        <w:tc>
          <w:tcPr>
            <w:tcW w:w="8190" w:type="dxa"/>
          </w:tcPr>
          <w:p w14:paraId="1FB4FAF3" w14:textId="4DE26F64" w:rsidR="006C18E0" w:rsidRDefault="00F70AD3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Nov</w:t>
            </w:r>
            <w:r w:rsidR="006C18E0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2</w:t>
            </w:r>
            <w:r w:rsidR="006C18E0" w:rsidRP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017 – </w:t>
            </w:r>
            <w:r w:rsidR="001C55BC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Present</w:t>
            </w:r>
            <w:r w:rsidR="004C2B2B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:</w:t>
            </w:r>
            <w:r w:rsidR="0056676D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</w:t>
            </w:r>
            <w:r w:rsidR="004C2B2B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Software Engineer</w:t>
            </w:r>
            <w:r w:rsidR="0056676D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, </w:t>
            </w:r>
            <w:r w:rsidR="0056676D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Superservices</w:t>
            </w:r>
            <w:r w:rsidR="00DC006F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</w:t>
            </w:r>
            <w:r w:rsidR="00DC006F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Technologies</w:t>
            </w:r>
          </w:p>
          <w:p w14:paraId="51E1E3C7" w14:textId="61EC3A82" w:rsidR="006C18E0" w:rsidRDefault="006C18E0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3E8D78AD" w14:textId="545B4A75" w:rsidR="006C18E0" w:rsidRDefault="006C18E0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4D443A87" w14:textId="25F1AE7D" w:rsidR="006C18E0" w:rsidRPr="00EC27E5" w:rsidRDefault="006C18E0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May 201</w:t>
            </w:r>
            <w:r w:rsidR="00077E3D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4</w:t>
            </w:r>
            <w:r w:rsidRP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– Sept 2017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:</w:t>
            </w:r>
            <w:r w:rsidRP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Full-Stack 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Web</w:t>
            </w:r>
            <w:r w:rsidRPr="006C18E0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Developer,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Shaqodoon</w:t>
            </w:r>
          </w:p>
          <w:p w14:paraId="6893ECFB" w14:textId="3A70BFA1" w:rsidR="00E30787" w:rsidRP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</w:tc>
      </w:tr>
      <w:tr w:rsidR="00E30787" w14:paraId="1BE5FD5F" w14:textId="77777777" w:rsidTr="00E30787">
        <w:tc>
          <w:tcPr>
            <w:tcW w:w="2070" w:type="dxa"/>
          </w:tcPr>
          <w:p w14:paraId="6A03F619" w14:textId="4EC64D0A" w:rsidR="00E30787" w:rsidRPr="00EC27E5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Education</w:t>
            </w:r>
          </w:p>
        </w:tc>
        <w:tc>
          <w:tcPr>
            <w:tcW w:w="8190" w:type="dxa"/>
          </w:tcPr>
          <w:p w14:paraId="7D408F9F" w14:textId="55A0F29C" w:rsidR="00FB7F70" w:rsidRDefault="00FB7F70" w:rsidP="0056676D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April 2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014 –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Dec 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2018: Bachelor’s in Computer Science – University of Nairobi</w:t>
            </w:r>
          </w:p>
          <w:p w14:paraId="20502D1B" w14:textId="77777777" w:rsidR="00FB7F70" w:rsidRDefault="00FB7F70" w:rsidP="0056676D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  <w:p w14:paraId="35050037" w14:textId="66AB760A" w:rsidR="00E30787" w:rsidRPr="00E30787" w:rsidRDefault="00FB7F70" w:rsidP="0056676D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Jan 2000 – Dec 2013: </w:t>
            </w:r>
            <w:r w:rsidRPr="0056676D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Bachelor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’s in Information Technology -</w:t>
            </w:r>
            <w:r w:rsidRPr="0056676D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University of Hargeisa</w:t>
            </w:r>
          </w:p>
        </w:tc>
      </w:tr>
      <w:tr w:rsidR="00E30787" w14:paraId="66966AF4" w14:textId="77777777" w:rsidTr="00E30787">
        <w:tc>
          <w:tcPr>
            <w:tcW w:w="2070" w:type="dxa"/>
          </w:tcPr>
          <w:p w14:paraId="4262E83B" w14:textId="429A833A" w:rsidR="00E30787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Other e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xperiences</w:t>
            </w:r>
          </w:p>
        </w:tc>
        <w:tc>
          <w:tcPr>
            <w:tcW w:w="8190" w:type="dxa"/>
          </w:tcPr>
          <w:p w14:paraId="3DA5E568" w14:textId="5126A94B" w:rsidR="006922FC" w:rsidRPr="006922FC" w:rsidRDefault="00A74C02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- </w:t>
            </w:r>
            <w:r w:rsidR="006922FC" w:rsidRPr="00854BDF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Network &amp; System Administration</w:t>
            </w:r>
          </w:p>
          <w:p w14:paraId="6D660CA6" w14:textId="5DA53D52" w:rsidR="00E30787" w:rsidRPr="00EC27E5" w:rsidRDefault="00A74C02" w:rsidP="006922FC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- </w:t>
            </w:r>
            <w:r w:rsidR="006922FC" w:rsidRPr="006922FC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Web Hosting &amp; </w:t>
            </w:r>
            <w:r w:rsidR="006922FC"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Cloud Technologies</w:t>
            </w:r>
          </w:p>
          <w:p w14:paraId="550ABAF5" w14:textId="616F9692" w:rsidR="00A74C02" w:rsidRDefault="00A74C02" w:rsidP="006922FC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Virtual Server Solutions</w:t>
            </w:r>
          </w:p>
          <w:p w14:paraId="10F04399" w14:textId="1A96149F" w:rsidR="00A74C02" w:rsidRDefault="00A74C02" w:rsidP="006922FC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- Cloud Backup Solutions</w:t>
            </w:r>
          </w:p>
          <w:p w14:paraId="6773F54D" w14:textId="1D25FA94" w:rsidR="00A74C02" w:rsidRPr="00E30787" w:rsidRDefault="00A74C02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</w:p>
        </w:tc>
      </w:tr>
      <w:tr w:rsidR="00E30787" w14:paraId="589AD851" w14:textId="77777777" w:rsidTr="00E30787">
        <w:tc>
          <w:tcPr>
            <w:tcW w:w="2070" w:type="dxa"/>
          </w:tcPr>
          <w:p w14:paraId="12232B21" w14:textId="3017A379" w:rsidR="00E30787" w:rsidRPr="00EC27E5" w:rsidRDefault="00E30787" w:rsidP="00E30787">
            <w:pPr>
              <w:rPr>
                <w:rFonts w:ascii="Tahoma" w:hAnsi="Tahoma" w:cs="Tahoma"/>
                <w:b w:val="0"/>
                <w:bCs/>
                <w:i w:val="0"/>
                <w:iCs/>
                <w:color w:val="808080" w:themeColor="background1" w:themeShade="80"/>
              </w:rPr>
            </w:pP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808080" w:themeColor="background1" w:themeShade="80"/>
              </w:rPr>
              <w:t>Comments:</w:t>
            </w:r>
          </w:p>
        </w:tc>
        <w:tc>
          <w:tcPr>
            <w:tcW w:w="8190" w:type="dxa"/>
          </w:tcPr>
          <w:p w14:paraId="6A3A45F6" w14:textId="6C1A5E40" w:rsidR="00E30787" w:rsidRPr="00E30787" w:rsidRDefault="006205FC">
            <w:pP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</w:pPr>
            <w:del w:id="32" w:author="Abdifatah Aden" w:date="2020-01-03T17:23:00Z">
              <w:r w:rsidRPr="00EC27E5" w:rsidDel="00EB10EE">
                <w:rPr>
                  <w:rFonts w:ascii="Tahoma" w:hAnsi="Tahoma" w:cs="Tahoma"/>
                  <w:i w:val="0"/>
                  <w:iCs/>
                  <w:color w:val="auto"/>
                  <w:highlight w:val="cyan"/>
                </w:rPr>
                <w:delText>Alogrithims</w:delText>
              </w:r>
            </w:del>
            <w:ins w:id="33" w:author="Abdifatah Aden" w:date="2020-01-03T17:23:00Z">
              <w:r w:rsidR="00EB10EE" w:rsidRPr="00EC27E5">
                <w:rPr>
                  <w:rFonts w:ascii="Tahoma" w:hAnsi="Tahoma" w:cs="Tahoma"/>
                  <w:i w:val="0"/>
                  <w:iCs/>
                  <w:color w:val="auto"/>
                  <w:highlight w:val="cyan"/>
                  <w:rPrChange w:id="34" w:author="Abdifatah Aden" w:date="2020-01-03T17:27:00Z">
                    <w:rPr>
                      <w:rFonts w:ascii="Tahoma" w:hAnsi="Tahoma" w:cs="Tahoma"/>
                      <w:i w:val="0"/>
                      <w:iCs/>
                      <w:color w:val="auto"/>
                    </w:rPr>
                  </w:rPrChange>
                </w:rPr>
                <w:t>Key Words</w:t>
              </w:r>
            </w:ins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: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 Joomla, WordPress,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Full-</w:t>
            </w:r>
            <w:ins w:id="35" w:author="Abdifatah Aden" w:date="2020-01-03T17:27:00Z">
              <w:r w:rsidR="00EE1C1E" w:rsidRPr="00EC27E5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  <w:rPrChange w:id="36" w:author="Abdifatah Aden" w:date="2020-01-03T17:27:00Z">
                    <w:rPr>
                      <w:rFonts w:ascii="Tahoma" w:hAnsi="Tahoma" w:cs="Tahoma"/>
                      <w:b w:val="0"/>
                      <w:bCs/>
                      <w:i w:val="0"/>
                      <w:iCs/>
                      <w:color w:val="auto"/>
                      <w:shd w:val="clear" w:color="auto" w:fill="CC99FF"/>
                    </w:rPr>
                  </w:rPrChange>
                </w:rPr>
                <w:t>S</w:t>
              </w:r>
            </w:ins>
            <w:del w:id="37" w:author="Abdifatah Aden" w:date="2020-01-03T17:27:00Z">
              <w:r w:rsidRPr="00EC27E5" w:rsidDel="00EE1C1E">
                <w:rPr>
                  <w:rFonts w:ascii="Tahoma" w:hAnsi="Tahoma" w:cs="Tahoma"/>
                  <w:b w:val="0"/>
                  <w:bCs/>
                  <w:i w:val="0"/>
                  <w:iCs/>
                  <w:color w:val="auto"/>
                </w:rPr>
                <w:delText>s</w:delText>
              </w:r>
            </w:del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tack 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Developer,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Frontend 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Developer, </w:t>
            </w:r>
            <w:r w:rsidRPr="00EC27E5"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 xml:space="preserve">Backend </w:t>
            </w:r>
            <w:r>
              <w:rPr>
                <w:rFonts w:ascii="Tahoma" w:hAnsi="Tahoma" w:cs="Tahoma"/>
                <w:b w:val="0"/>
                <w:bCs/>
                <w:i w:val="0"/>
                <w:iCs/>
                <w:color w:val="auto"/>
              </w:rPr>
              <w:t>Developer</w:t>
            </w:r>
          </w:p>
        </w:tc>
      </w:tr>
    </w:tbl>
    <w:p w14:paraId="03B8E948" w14:textId="77777777" w:rsidR="00E30787" w:rsidRPr="00E30787" w:rsidRDefault="00E30787" w:rsidP="00E30787">
      <w:pPr>
        <w:jc w:val="center"/>
        <w:rPr>
          <w:rFonts w:ascii="Tahoma" w:hAnsi="Tahoma" w:cs="Tahoma"/>
          <w:b w:val="0"/>
          <w:bCs/>
          <w:i w:val="0"/>
          <w:iCs/>
        </w:rPr>
      </w:pPr>
    </w:p>
    <w:sectPr w:rsidR="00E30787" w:rsidRPr="00E30787" w:rsidSect="0053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ifatah Aden">
    <w15:presenceInfo w15:providerId="None" w15:userId="Abdifatah Aden"/>
  </w15:person>
  <w15:person w15:author="Abdi fatah Ibrahim">
    <w15:presenceInfo w15:providerId="Windows Live" w15:userId="b7b34b21ebc3c7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NrE0MzYwsTQEEko6SsGpxcWZ+XkgBSa1AH1KGqAsAAAA"/>
  </w:docVars>
  <w:rsids>
    <w:rsidRoot w:val="00E30787"/>
    <w:rsid w:val="000506AF"/>
    <w:rsid w:val="00077E3D"/>
    <w:rsid w:val="000A237F"/>
    <w:rsid w:val="000E117B"/>
    <w:rsid w:val="0011274C"/>
    <w:rsid w:val="00126507"/>
    <w:rsid w:val="0018486D"/>
    <w:rsid w:val="001C55BC"/>
    <w:rsid w:val="001E4F08"/>
    <w:rsid w:val="00202F32"/>
    <w:rsid w:val="00240561"/>
    <w:rsid w:val="0024387E"/>
    <w:rsid w:val="00262EDE"/>
    <w:rsid w:val="00267849"/>
    <w:rsid w:val="00281245"/>
    <w:rsid w:val="002953AD"/>
    <w:rsid w:val="002B5113"/>
    <w:rsid w:val="002C1E44"/>
    <w:rsid w:val="002C783B"/>
    <w:rsid w:val="002C7A84"/>
    <w:rsid w:val="002D245C"/>
    <w:rsid w:val="002D65D5"/>
    <w:rsid w:val="00301B48"/>
    <w:rsid w:val="00341E0C"/>
    <w:rsid w:val="00362FA4"/>
    <w:rsid w:val="00394417"/>
    <w:rsid w:val="003A7551"/>
    <w:rsid w:val="003C21CF"/>
    <w:rsid w:val="003D1024"/>
    <w:rsid w:val="003E3F05"/>
    <w:rsid w:val="003F3D48"/>
    <w:rsid w:val="004168FA"/>
    <w:rsid w:val="004537BB"/>
    <w:rsid w:val="00481C0E"/>
    <w:rsid w:val="004C2B2B"/>
    <w:rsid w:val="004C4897"/>
    <w:rsid w:val="00507AB7"/>
    <w:rsid w:val="00531530"/>
    <w:rsid w:val="00541DE6"/>
    <w:rsid w:val="0055397B"/>
    <w:rsid w:val="005639B1"/>
    <w:rsid w:val="0056676D"/>
    <w:rsid w:val="00592B1E"/>
    <w:rsid w:val="00596294"/>
    <w:rsid w:val="005D19E4"/>
    <w:rsid w:val="005E4901"/>
    <w:rsid w:val="006073B6"/>
    <w:rsid w:val="006205FC"/>
    <w:rsid w:val="006206FA"/>
    <w:rsid w:val="00632EA8"/>
    <w:rsid w:val="00636333"/>
    <w:rsid w:val="00655B34"/>
    <w:rsid w:val="006922FC"/>
    <w:rsid w:val="006C18E0"/>
    <w:rsid w:val="006F7DE9"/>
    <w:rsid w:val="00723FC3"/>
    <w:rsid w:val="00763115"/>
    <w:rsid w:val="007637AF"/>
    <w:rsid w:val="007A7FFD"/>
    <w:rsid w:val="007C5BAF"/>
    <w:rsid w:val="007D4430"/>
    <w:rsid w:val="00827E52"/>
    <w:rsid w:val="0084655D"/>
    <w:rsid w:val="00854B6C"/>
    <w:rsid w:val="00854BDF"/>
    <w:rsid w:val="00855E78"/>
    <w:rsid w:val="008A1C6C"/>
    <w:rsid w:val="008A1D46"/>
    <w:rsid w:val="008F7C02"/>
    <w:rsid w:val="00921387"/>
    <w:rsid w:val="0095783C"/>
    <w:rsid w:val="009969F2"/>
    <w:rsid w:val="009E24BD"/>
    <w:rsid w:val="009F6650"/>
    <w:rsid w:val="00A14584"/>
    <w:rsid w:val="00A35109"/>
    <w:rsid w:val="00A56C84"/>
    <w:rsid w:val="00A61455"/>
    <w:rsid w:val="00A62785"/>
    <w:rsid w:val="00A71F9E"/>
    <w:rsid w:val="00A74C02"/>
    <w:rsid w:val="00A76603"/>
    <w:rsid w:val="00AD45D5"/>
    <w:rsid w:val="00AD7D36"/>
    <w:rsid w:val="00B47897"/>
    <w:rsid w:val="00B64CC7"/>
    <w:rsid w:val="00B72D05"/>
    <w:rsid w:val="00B75C72"/>
    <w:rsid w:val="00BE1CE9"/>
    <w:rsid w:val="00C341DF"/>
    <w:rsid w:val="00C63B83"/>
    <w:rsid w:val="00C721FE"/>
    <w:rsid w:val="00C7435C"/>
    <w:rsid w:val="00C77F70"/>
    <w:rsid w:val="00C84736"/>
    <w:rsid w:val="00CC2D52"/>
    <w:rsid w:val="00CF27B3"/>
    <w:rsid w:val="00CF62FF"/>
    <w:rsid w:val="00CF70B1"/>
    <w:rsid w:val="00D049C3"/>
    <w:rsid w:val="00D43483"/>
    <w:rsid w:val="00D53F36"/>
    <w:rsid w:val="00D85536"/>
    <w:rsid w:val="00DA1C47"/>
    <w:rsid w:val="00DA692F"/>
    <w:rsid w:val="00DC006F"/>
    <w:rsid w:val="00E01544"/>
    <w:rsid w:val="00E147B0"/>
    <w:rsid w:val="00E30787"/>
    <w:rsid w:val="00E31127"/>
    <w:rsid w:val="00E40870"/>
    <w:rsid w:val="00E60912"/>
    <w:rsid w:val="00E669DF"/>
    <w:rsid w:val="00E93CFF"/>
    <w:rsid w:val="00EB10EE"/>
    <w:rsid w:val="00EB2D5E"/>
    <w:rsid w:val="00EC27E5"/>
    <w:rsid w:val="00EC36C9"/>
    <w:rsid w:val="00ED0EF1"/>
    <w:rsid w:val="00EE1C1E"/>
    <w:rsid w:val="00EE6883"/>
    <w:rsid w:val="00F35182"/>
    <w:rsid w:val="00F42F0D"/>
    <w:rsid w:val="00F63961"/>
    <w:rsid w:val="00F70AD3"/>
    <w:rsid w:val="00FA2199"/>
    <w:rsid w:val="00FB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E41D"/>
  <w15:chartTrackingRefBased/>
  <w15:docId w15:val="{2A0F8065-715D-48EF-AD53-203A7391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tantia" w:eastAsiaTheme="minorHAnsi" w:hAnsi="Constantia" w:cstheme="minorBidi"/>
        <w:b/>
        <w:i/>
        <w:color w:val="0070C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0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fatah Ibrahim</dc:creator>
  <cp:keywords/>
  <dc:description/>
  <cp:lastModifiedBy>Abdi fatah Ibrahim</cp:lastModifiedBy>
  <cp:revision>2</cp:revision>
  <dcterms:created xsi:type="dcterms:W3CDTF">2020-11-10T12:57:00Z</dcterms:created>
  <dcterms:modified xsi:type="dcterms:W3CDTF">2020-11-10T12:57:00Z</dcterms:modified>
</cp:coreProperties>
</file>